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8D6" w:rsidRDefault="003D277C">
      <w:r>
        <w:rPr>
          <w:rFonts w:hint="eastAsia"/>
        </w:rPr>
        <w:t>static void main(string[] args)</w:t>
      </w:r>
    </w:p>
    <w:p w:rsidR="00C318D6" w:rsidRDefault="003D277C">
      <w:r>
        <w:rPr>
          <w:rFonts w:hint="eastAsia"/>
        </w:rPr>
        <w:t>{</w:t>
      </w:r>
    </w:p>
    <w:p w:rsidR="00C318D6" w:rsidRDefault="003D277C">
      <w:pPr>
        <w:ind w:firstLine="420"/>
      </w:pPr>
      <w:r>
        <w:rPr>
          <w:rFonts w:hint="eastAsia"/>
        </w:rPr>
        <w:t>Consoloe.Write(</w:t>
      </w:r>
      <w:r>
        <w:t>“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);</w:t>
      </w:r>
    </w:p>
    <w:p w:rsidR="002F204D" w:rsidRDefault="002F204D">
      <w:pPr>
        <w:ind w:firstLine="420"/>
      </w:pPr>
      <w:r>
        <w:t>哈哈哈哈</w:t>
      </w:r>
    </w:p>
    <w:p w:rsidR="00C21737" w:rsidRDefault="00C21737">
      <w:pPr>
        <w:ind w:firstLine="420"/>
        <w:rPr>
          <w:rFonts w:hint="eastAsia"/>
        </w:rPr>
      </w:pPr>
      <w:r>
        <w:t>测试拉取</w:t>
      </w:r>
      <w:bookmarkStart w:id="0" w:name="_GoBack"/>
      <w:bookmarkEnd w:id="0"/>
    </w:p>
    <w:p w:rsidR="00C318D6" w:rsidRDefault="003D277C">
      <w:r>
        <w:rPr>
          <w:rFonts w:hint="eastAsia"/>
        </w:rPr>
        <w:t>}</w:t>
      </w:r>
    </w:p>
    <w:sectPr w:rsidR="00C3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767" w:rsidRDefault="00911767" w:rsidP="002F204D">
      <w:r>
        <w:separator/>
      </w:r>
    </w:p>
  </w:endnote>
  <w:endnote w:type="continuationSeparator" w:id="0">
    <w:p w:rsidR="00911767" w:rsidRDefault="00911767" w:rsidP="002F2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767" w:rsidRDefault="00911767" w:rsidP="002F204D">
      <w:r>
        <w:separator/>
      </w:r>
    </w:p>
  </w:footnote>
  <w:footnote w:type="continuationSeparator" w:id="0">
    <w:p w:rsidR="00911767" w:rsidRDefault="00911767" w:rsidP="002F20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8D6"/>
    <w:rsid w:val="002F204D"/>
    <w:rsid w:val="003D277C"/>
    <w:rsid w:val="00911767"/>
    <w:rsid w:val="00C21737"/>
    <w:rsid w:val="00C318D6"/>
    <w:rsid w:val="44C0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97130CB-4488-4E24-83E6-7B7D7816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F2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F204D"/>
    <w:rPr>
      <w:kern w:val="2"/>
      <w:sz w:val="18"/>
      <w:szCs w:val="18"/>
    </w:rPr>
  </w:style>
  <w:style w:type="paragraph" w:styleId="a4">
    <w:name w:val="footer"/>
    <w:basedOn w:val="a"/>
    <w:link w:val="Char0"/>
    <w:rsid w:val="002F2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F20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屈梦丽</cp:lastModifiedBy>
  <cp:revision>2</cp:revision>
  <dcterms:created xsi:type="dcterms:W3CDTF">2014-10-29T12:08:00Z</dcterms:created>
  <dcterms:modified xsi:type="dcterms:W3CDTF">2017-01-13T04:24:00Z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